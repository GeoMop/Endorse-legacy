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720"/>
          <w:tab w:val="left" w:pos="3823" w:leader="none"/>
          <w:tab w:val="right" w:pos="9638" w:leader="none"/>
        </w:tabs>
        <w:spacing w:before="120" w:after="0"/>
        <w:jc w:val="right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Vyjádření externího aplikačního garanta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tbl>
      <w:tblPr>
        <w:tblStyle w:val="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972"/>
        <w:gridCol w:w="6655"/>
      </w:tblGrid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Číslo projektu: 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TK02010118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Název projektu: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Predikce vlastností EDZ s vlivem na bezpečnost a spolehlivost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hlubinného úložiště radioaktivního odpadu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b/>
                <w:b/>
              </w:rPr>
            </w:pPr>
            <w:r>
              <w:rPr>
                <w:b/>
              </w:rPr>
              <w:t>Název aplikačního garanta: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SÚRAO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b/>
                <w:b/>
              </w:rPr>
            </w:pPr>
            <w:r>
              <w:rPr>
                <w:b/>
              </w:rPr>
              <w:t>Odpovědná osoba za aplikačního garanta: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  <w:b/>
              </w:rPr>
            </w:pPr>
            <w:r>
              <w:rPr>
                <w:b/>
              </w:rPr>
              <w:t>Ing. Marek Vencl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Vyjádření externího aplikačního garanta k průběhu spolupráce a řešení projektu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Uveďte a zhodnoťte stav projektu za </w:t>
      </w:r>
      <w:r>
        <w:rPr>
          <w:b/>
        </w:rPr>
        <w:t>uplynulý</w:t>
      </w:r>
      <w:r>
        <w:rPr>
          <w:b/>
          <w:color w:val="000000"/>
        </w:rPr>
        <w:t xml:space="preserve"> rok</w:t>
      </w:r>
      <w:r>
        <w:rPr>
          <w:b/>
        </w:rPr>
        <w:t xml:space="preserve"> a vyjádřete se zejména ke konkrétním výsledkům a jejich využití v praxi</w:t>
      </w:r>
      <w:r>
        <w:rPr>
          <w:b/>
          <w:color w:val="000000"/>
        </w:rPr>
        <w:t xml:space="preserve">. </w:t>
      </w:r>
    </w:p>
    <w:p>
      <w:pPr>
        <w:pStyle w:val="Normal"/>
        <w:spacing w:before="0" w:after="0"/>
        <w:ind w:left="360" w:hanging="0"/>
        <w:jc w:val="both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V průběhu roku 2020 probíhaly práce podle harmonogramu, nicméně řešení projektu bylo poznamenáno pandemií COVI</w:t>
      </w:r>
      <w:ins w:id="0" w:author="Unknown Author" w:date="2021-01-27T12:27:11Z">
        <w:r>
          <w:rPr>
            <w:i/>
            <w:color w:val="000000"/>
            <w:sz w:val="20"/>
            <w:szCs w:val="20"/>
          </w:rPr>
          <w:t>D</w:t>
        </w:r>
      </w:ins>
      <w:r>
        <w:rPr>
          <w:i/>
          <w:color w:val="000000"/>
          <w:sz w:val="20"/>
          <w:szCs w:val="20"/>
        </w:rPr>
        <w:t xml:space="preserve">-19. Vzhledem k tomu, že řešitel musel zajistit online výuku svých studentů byla zaznamenána jeho snížená kapacita a s tím souvisí i posunutí milníku jedné z dílčích aktivit. V uplynulém období se aktivita projektu soustředila především na činnosti spojené s definicí vstupních dat a indikátorů bezpečnostních funkcí EDZ a jejich vlivem na řešení HÚ zejména na inženýrské bariéry a způsob ražby vlastního úložiště. Část prací byla věnována i vývoji modelu proudění a mechaniky a další činnosti, které jsou popsány v odborné zprávě pro rok 2020. </w:t>
      </w:r>
    </w:p>
    <w:p>
      <w:pPr>
        <w:pStyle w:val="Normal"/>
        <w:ind w:left="360" w:hanging="0"/>
        <w:jc w:val="both"/>
        <w:rPr>
          <w:b/>
          <w:b/>
        </w:rPr>
      </w:pPr>
      <w:r>
        <w:rPr>
          <w:i/>
          <w:color w:val="000000"/>
          <w:sz w:val="20"/>
          <w:szCs w:val="20"/>
        </w:rPr>
        <w:t xml:space="preserve">    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color w:val="000000"/>
        </w:rPr>
      </w:pPr>
      <w:r>
        <w:rPr>
          <w:b/>
          <w:color w:val="000000"/>
        </w:rPr>
        <w:t>Uveďte</w:t>
      </w:r>
      <w:r>
        <w:rPr>
          <w:b/>
        </w:rPr>
        <w:t xml:space="preserve"> </w:t>
      </w:r>
      <w:r>
        <w:rPr>
          <w:b/>
          <w:color w:val="000000"/>
        </w:rPr>
        <w:t>realistický výhled a očekávání</w:t>
      </w:r>
      <w:r>
        <w:rPr>
          <w:b/>
        </w:rPr>
        <w:t>. Jak se bude projekt a vaše spolupráce s řešiteli dále vyvíjet? Buďte konkrétní (doporučujeme max. 250 slov)</w:t>
      </w:r>
      <w:r>
        <w:rPr>
          <w:b/>
          <w:color w:val="000000"/>
        </w:rPr>
        <w:t xml:space="preserve">. </w:t>
      </w:r>
    </w:p>
    <w:p>
      <w:pPr>
        <w:pStyle w:val="Normal"/>
        <w:spacing w:before="0" w:after="0"/>
        <w:ind w:left="360" w:hanging="0"/>
        <w:jc w:val="both"/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Cílem projektu je vytvoření metodiky a počítačového nástroje pro predikci bezpečnostních indikátorů se zahrnutím jejich nejistot v oblasti vzniku EDZ (Excavation Damaged Zone) a jejího vlivu na transportní charakteristiky. Vlivem ražby v horninovém prostředí vzniká nová síť puklin, která může mít zásadní vliv na šíření kontaminantů z HÚ. Připravovaná metodika pro predikci vzniku a vývoje EDZ na základě dostupných geofyzikálních metod pomůže lépe predikovat místa vzniku nových puklin díky čemuž lze optimalizovat způsob ražby, vlastní konstrukční řešení a prostorové uspořádání HÚ na dané lokalitě. V budoucnu tak lze očekávat využití vyvíjené metodiky v procesu výzkumu a přípravy HÚ v ČR. </w:t>
      </w:r>
    </w:p>
    <w:p>
      <w:pPr>
        <w:pStyle w:val="Normal"/>
        <w:spacing w:before="0" w:after="0"/>
        <w:ind w:left="36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Vyjádřete se ke spolupráci mezi </w:t>
      </w:r>
      <w:r>
        <w:rPr>
          <w:b/>
        </w:rPr>
        <w:t>v</w:t>
      </w:r>
      <w:r>
        <w:rPr>
          <w:b/>
          <w:color w:val="000000"/>
        </w:rPr>
        <w:t>ámi a jednotlivými účastníky projektu (doporučujeme ma</w:t>
      </w:r>
      <w:r>
        <w:rPr>
          <w:b/>
        </w:rPr>
        <w:t>x. 250 slov).</w:t>
      </w:r>
    </w:p>
    <w:p>
      <w:pPr>
        <w:pStyle w:val="ListParagraph"/>
        <w:spacing w:before="0" w:after="0"/>
        <w:ind w:left="360" w:hanging="0"/>
        <w:contextualSpacing/>
        <w:jc w:val="both"/>
        <w:rPr>
          <w:b/>
          <w:b/>
          <w:i/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Spolupráce probíhá standartním způsobem, tj. základní komunikace probíhá prostřednictvím e-mailové komunikace a v pravidelných intervalech jsou svolávána kontrolní dny za účasti všech řešitelů projektu. Na těchto jednáních jsou pravidelně prezentovány dosažené průběžné výsledky a návrhy postupu prací pro další období. Dokumentace projektu probíhá prostřednictvím vzdáleného úložiště SÚRAO tzv. SIEVERT, kam jsou ukládány průběžně výsledky projektu a další nezbytná dokumentace projektu. Řízení projektu odpovídá standartním postupům obdobných pro řešení významných úkolů, tj. vedoucí projektu zodpovídá za řízení projektu, řešitelé spolupracují a vzájemně konzultují řešení jednotlivých dílčích kroků k dosažení výsledků, aplikační grant dohlíží na využitelnost plánovaných výsledků, poskytuje součinnost při poskytování dat a informací.</w:t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Důležitá sdělení pro TA ČR</w:t>
      </w:r>
    </w:p>
    <w:p>
      <w:pPr>
        <w:pStyle w:val="Normal"/>
        <w:spacing w:before="0" w:after="0"/>
        <w:ind w:left="360" w:hanging="0"/>
        <w:jc w:val="both"/>
        <w:rPr>
          <w:bCs/>
          <w:i/>
          <w:i/>
          <w:sz w:val="20"/>
          <w:szCs w:val="20"/>
          <w:highlight w:val="white"/>
        </w:rPr>
      </w:pPr>
      <w:r>
        <w:rPr>
          <w:bCs/>
          <w:i/>
          <w:sz w:val="20"/>
          <w:szCs w:val="20"/>
          <w:highlight w:val="white"/>
        </w:rPr>
        <w:t>Zastoupení v organizačním týmu ze strany ÚGN AV ČR z důvodu onemocnění řešitele doc prof. Radima Blahety. Zástupcem bude Mgr. Stanislav Sysala, Ph.D. Řešitel navrhuje prodloužit dobu řešení aktivity „</w:t>
      </w:r>
      <w:del w:id="1" w:author="Unknown Author" w:date="2021-01-28T20:46:20Z">
        <w:r>
          <w:rPr>
            <w:bCs/>
            <w:i/>
            <w:sz w:val="20"/>
            <w:szCs w:val="20"/>
            <w:highlight w:val="white"/>
          </w:rPr>
          <w:delText>V</w:delText>
        </w:r>
      </w:del>
      <w:del w:id="2" w:author="Unknown Author" w:date="2021-01-27T18:46:23Z">
        <w:r>
          <w:rPr>
            <w:bCs/>
            <w:i/>
            <w:sz w:val="20"/>
            <w:szCs w:val="20"/>
            <w:highlight w:val="white"/>
          </w:rPr>
          <w:delText>ývoj modelu proudění a mechaniky na smíšených sítích</w:delText>
        </w:r>
      </w:del>
      <w:ins w:id="3" w:author="Unknown Author" w:date="2021-01-27T18:46:24Z">
        <w:r>
          <w:rPr>
            <w:bCs/>
            <w:i/>
            <w:sz w:val="20"/>
            <w:szCs w:val="20"/>
            <w:highlight w:val="white"/>
          </w:rPr>
          <w:t>Matematické modely EDZ a související inverzní úlohy</w:t>
        </w:r>
      </w:ins>
      <w:r>
        <w:rPr>
          <w:bCs/>
          <w:i/>
          <w:sz w:val="20"/>
          <w:szCs w:val="20"/>
          <w:highlight w:val="white"/>
        </w:rPr>
        <w:t>“ o 6 měsíců, tj. do 12/2021 z důvodu vážného onemocnění spoluřešitele. Po podrobném prostudování se jeví vhodné použít pro validaci výsledků projektu jiná data, než bylo původně navrženo.</w:t>
      </w:r>
    </w:p>
    <w:p>
      <w:pPr>
        <w:pStyle w:val="Normal"/>
        <w:spacing w:before="0" w:after="0"/>
        <w:ind w:left="360" w:hanging="0"/>
        <w:rPr>
          <w:i/>
          <w:i/>
        </w:rPr>
      </w:pPr>
      <w:r>
        <w:rPr>
          <w:b/>
          <w:i/>
          <w:sz w:val="20"/>
          <w:szCs w:val="20"/>
          <w:highlight w:val="white"/>
        </w:rPr>
        <w:br/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ind w:left="425" w:hanging="0"/>
        <w:jc w:val="both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4575810</wp:posOffset>
            </wp:positionH>
            <wp:positionV relativeFrom="paragraph">
              <wp:posOffset>90170</wp:posOffset>
            </wp:positionV>
            <wp:extent cx="685800" cy="828675"/>
            <wp:effectExtent l="0" t="0" r="0" b="0"/>
            <wp:wrapNone/>
            <wp:docPr id="1" name="Obráze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</w:t>
      </w:r>
      <w:r>
        <w:rPr/>
        <w:t xml:space="preserve"> Praze</w:t>
        <w:tab/>
        <w:tab/>
        <w:tab/>
        <w:t>Dne 27. 1. 2021</w:t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5040" w:hanging="0"/>
        <w:rPr>
          <w:u w:val="single"/>
        </w:rPr>
      </w:pPr>
      <w:r>
        <w:rPr/>
        <w:tab/>
        <w:tab/>
      </w:r>
      <w:r>
        <w:rPr>
          <w:u w:val="single"/>
        </w:rPr>
        <w:t xml:space="preserve">                   ______________________                               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2438" w:top="2495" w:footer="68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120" w:after="0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3707765" cy="831850"/>
          <wp:effectExtent l="0" t="0" r="0" b="0"/>
          <wp:wrapSquare wrapText="bothSides"/>
          <wp:docPr id="3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07765" cy="831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120" w:after="0"/>
      <w:rPr>
        <w:sz w:val="20"/>
        <w:szCs w:val="20"/>
      </w:rPr>
    </w:pPr>
    <w:r>
      <w:rPr>
        <w:sz w:val="20"/>
        <w:szCs w:val="2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-723900</wp:posOffset>
          </wp:positionH>
          <wp:positionV relativeFrom="paragraph">
            <wp:posOffset>-1548130</wp:posOffset>
          </wp:positionV>
          <wp:extent cx="1440180" cy="1440180"/>
          <wp:effectExtent l="0" t="0" r="0" b="0"/>
          <wp:wrapSquare wrapText="bothSides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1440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revisionView w:insDel="0" w:formatting="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Cs w:val="22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12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cs-CZ" w:eastAsia="cs-CZ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7e19"/>
    <w:pPr>
      <w:spacing w:before="12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LibreOffice/6.4.6.2$Linux_X86_64 LibreOffice_project/40$Build-2</Application>
  <Pages>2</Pages>
  <Words>482</Words>
  <Characters>2962</Characters>
  <CharactersWithSpaces>3487</CharactersWithSpaces>
  <Paragraphs>23</Paragraphs>
  <Company>Technologická agentura ČR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2021-01-19T11:12:00Z</dcterms:created>
  <dc:creator>Jirina</dc:creator>
  <dc:description/>
  <dc:language>en-US</dc:language>
  <cp:lastModifiedBy/>
  <dcterms:modified xsi:type="dcterms:W3CDTF">2021-01-28T20:46:42Z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Technologická agentura ČR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